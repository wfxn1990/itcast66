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41F2C" w14:textId="2A5A3977" w:rsidR="003B4009" w:rsidRDefault="00536421" w:rsidP="003B4009">
      <w:pPr>
        <w:rPr>
          <w:del w:id="0" w:author="Comparison" w:date="2018-11-08T20:46:00Z"/>
        </w:rPr>
      </w:pPr>
      <w:r>
        <w:rPr>
          <w:rFonts w:hint="eastAsia"/>
        </w:rPr>
        <w:t>主题：</w:t>
      </w:r>
    </w:p>
    <w:p w14:paraId="022CD1D3" w14:textId="77777777" w:rsidR="003B4009" w:rsidRDefault="003B4009" w:rsidP="003B4009">
      <w:r>
        <w:rPr>
          <w:rFonts w:hint="eastAsia"/>
        </w:rPr>
        <w:tab/>
        <w:t>60期 - 第九组 - 9月11号</w:t>
      </w:r>
      <w:bookmarkStart w:id="1" w:name="_GoBack"/>
      <w:bookmarkEnd w:id="1"/>
    </w:p>
    <w:p w14:paraId="0C7A4247" w14:textId="77777777" w:rsidR="003B4009" w:rsidRDefault="003B4009" w:rsidP="003B4009">
      <w:r>
        <w:rPr>
          <w:rFonts w:hint="eastAsia"/>
        </w:rPr>
        <w:t>内容：</w:t>
      </w:r>
    </w:p>
    <w:p w14:paraId="494D613B" w14:textId="77777777" w:rsidR="003B4009" w:rsidRDefault="003B4009" w:rsidP="003B4009">
      <w:r>
        <w:rPr>
          <w:rFonts w:hint="eastAsia"/>
        </w:rPr>
        <w:t xml:space="preserve">今日内容：SpringMVC框架 </w:t>
      </w:r>
    </w:p>
    <w:p w14:paraId="3897F130" w14:textId="77777777" w:rsidR="003B4009" w:rsidRDefault="003B4009" w:rsidP="003B4009"/>
    <w:p w14:paraId="380C840C" w14:textId="77777777" w:rsidR="003B4009" w:rsidRDefault="003B4009" w:rsidP="003B4009">
      <w:r>
        <w:rPr>
          <w:rFonts w:hint="eastAsia"/>
        </w:rPr>
        <w:t>功能所用技术：SpringMVC执行流程,请求参数的绑定</w:t>
      </w:r>
    </w:p>
    <w:p w14:paraId="53329062" w14:textId="77777777" w:rsidR="003B4009" w:rsidRDefault="003B4009" w:rsidP="003B4009"/>
    <w:p w14:paraId="55D9D924" w14:textId="77777777" w:rsidR="003B4009" w:rsidRDefault="003B4009" w:rsidP="003B4009">
      <w:r>
        <w:rPr>
          <w:rFonts w:hint="eastAsia"/>
        </w:rPr>
        <w:t>备注:红色字体即为重点</w:t>
      </w:r>
    </w:p>
    <w:p w14:paraId="216C163E" w14:textId="77777777" w:rsidR="003B4009" w:rsidRDefault="003B4009" w:rsidP="003B4009"/>
    <w:p w14:paraId="4A9E0C09" w14:textId="77777777" w:rsidR="003B4009" w:rsidRDefault="003B4009" w:rsidP="003B4009"/>
    <w:p w14:paraId="2C4081FF" w14:textId="77777777" w:rsidR="003B4009" w:rsidRDefault="003B4009" w:rsidP="003B400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第一章ModelAttribute和SessionAttribute</w:t>
      </w:r>
    </w:p>
    <w:p w14:paraId="41C7ED7A" w14:textId="77777777" w:rsidR="003B4009" w:rsidRDefault="003B4009" w:rsidP="003B4009">
      <w:pPr>
        <w:rPr>
          <w:sz w:val="18"/>
          <w:szCs w:val="18"/>
        </w:rPr>
      </w:pPr>
    </w:p>
    <w:p w14:paraId="2DEE32FE" w14:textId="77777777" w:rsidR="003B4009" w:rsidRDefault="003B4009" w:rsidP="003B4009">
      <w:pPr>
        <w:rPr>
          <w:sz w:val="18"/>
          <w:szCs w:val="18"/>
        </w:rPr>
      </w:pPr>
    </w:p>
    <w:p w14:paraId="262713AA" w14:textId="77777777" w:rsidR="003B4009" w:rsidRDefault="003B4009" w:rsidP="003B400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1，特点</w:t>
      </w:r>
    </w:p>
    <w:p w14:paraId="442A2EFC" w14:textId="77777777" w:rsidR="003B4009" w:rsidRDefault="003B4009" w:rsidP="003B4009">
      <w:pPr>
        <w:rPr>
          <w:szCs w:val="21"/>
        </w:rPr>
      </w:pPr>
      <w:r>
        <w:rPr>
          <w:rFonts w:hint="eastAsia"/>
          <w:szCs w:val="21"/>
        </w:rPr>
        <w:t>modelAttribute 在uestMapping前执行</w:t>
      </w:r>
    </w:p>
    <w:p w14:paraId="2159454D" w14:textId="77777777" w:rsidR="003B4009" w:rsidRDefault="003B4009" w:rsidP="003B4009">
      <w:pPr>
        <w:rPr>
          <w:szCs w:val="21"/>
        </w:rPr>
      </w:pPr>
    </w:p>
    <w:p w14:paraId="78C466F2" w14:textId="77777777" w:rsidR="003B4009" w:rsidRDefault="003B4009" w:rsidP="003B4009">
      <w:pPr>
        <w:rPr>
          <w:szCs w:val="21"/>
        </w:rPr>
      </w:pPr>
      <w:r>
        <w:rPr>
          <w:rFonts w:hint="eastAsia"/>
          <w:szCs w:val="21"/>
        </w:rPr>
        <w:t>SessionAttriut 可以把数据放在Aession中让多个访问共享同一个数据</w:t>
      </w:r>
    </w:p>
    <w:p w14:paraId="21AE5929" w14:textId="77777777" w:rsidR="003B4009" w:rsidRDefault="003B4009" w:rsidP="003B4009">
      <w:pPr>
        <w:rPr>
          <w:szCs w:val="21"/>
        </w:rPr>
      </w:pPr>
    </w:p>
    <w:p w14:paraId="389F4E7D" w14:textId="77777777" w:rsidR="003B4009" w:rsidRDefault="003B4009" w:rsidP="003B4009">
      <w:pPr>
        <w:rPr>
          <w:szCs w:val="21"/>
        </w:rPr>
      </w:pPr>
      <w:r>
        <w:rPr>
          <w:rFonts w:hint="eastAsia"/>
          <w:szCs w:val="21"/>
        </w:rPr>
        <w:t>2，作用</w:t>
      </w:r>
    </w:p>
    <w:p w14:paraId="5292EE05" w14:textId="77777777" w:rsidR="003B4009" w:rsidRDefault="003B4009" w:rsidP="003B4009">
      <w:pPr>
        <w:rPr>
          <w:szCs w:val="21"/>
        </w:rPr>
      </w:pPr>
    </w:p>
    <w:p w14:paraId="69C22322" w14:textId="77777777" w:rsidR="003B4009" w:rsidRDefault="003B4009" w:rsidP="003B4009">
      <w:pPr>
        <w:rPr>
          <w:szCs w:val="21"/>
        </w:rPr>
      </w:pPr>
      <w:r>
        <w:rPr>
          <w:rFonts w:hint="eastAsia"/>
          <w:szCs w:val="21"/>
        </w:rPr>
        <w:t>ModelAttribute的作用</w:t>
      </w:r>
    </w:p>
    <w:p w14:paraId="57CAD014" w14:textId="77777777" w:rsidR="003B4009" w:rsidRDefault="003B4009" w:rsidP="003B4009">
      <w:pPr>
        <w:rPr>
          <w:szCs w:val="21"/>
        </w:rPr>
      </w:pPr>
      <w:r>
        <w:rPr>
          <w:rFonts w:hint="eastAsia"/>
          <w:szCs w:val="21"/>
        </w:rPr>
        <w:t>出现在方法上，表示当前方法会在控制器的方法执行之前，先执行。它可以修饰没有返回值</w:t>
      </w:r>
      <w:r>
        <w:rPr>
          <w:rFonts w:hint="eastAsia"/>
          <w:szCs w:val="21"/>
        </w:rPr>
        <w:lastRenderedPageBreak/>
        <w:t>的方法，也可以修饰有具体返回值的方法。  出现在参数上，获取指定的数据给参数赋值。</w:t>
      </w:r>
    </w:p>
    <w:p w14:paraId="1A9D6B5B" w14:textId="77777777" w:rsidR="003B4009" w:rsidRDefault="003B4009" w:rsidP="003B4009">
      <w:pPr>
        <w:rPr>
          <w:szCs w:val="21"/>
        </w:rPr>
      </w:pPr>
    </w:p>
    <w:p w14:paraId="242C3E9A" w14:textId="77777777" w:rsidR="003B4009" w:rsidRDefault="003B4009" w:rsidP="003B4009">
      <w:pPr>
        <w:rPr>
          <w:szCs w:val="21"/>
        </w:rPr>
      </w:pPr>
      <w:r>
        <w:rPr>
          <w:rFonts w:hint="eastAsia"/>
          <w:szCs w:val="21"/>
        </w:rPr>
        <w:t>SessionAttriut的作用</w:t>
      </w:r>
    </w:p>
    <w:p w14:paraId="506A6ACB" w14:textId="77777777" w:rsidR="003B4009" w:rsidRDefault="003B4009" w:rsidP="003B4009">
      <w:pPr>
        <w:rPr>
          <w:szCs w:val="21"/>
        </w:rPr>
      </w:pPr>
      <w:r>
        <w:rPr>
          <w:rFonts w:hint="eastAsia"/>
          <w:szCs w:val="21"/>
        </w:rPr>
        <w:t>用于多次执行控制器方法间的参数共享。</w:t>
      </w:r>
    </w:p>
    <w:p w14:paraId="1D8FC737" w14:textId="77777777" w:rsidR="003B4009" w:rsidRDefault="003B4009" w:rsidP="003B4009">
      <w:pPr>
        <w:rPr>
          <w:szCs w:val="21"/>
        </w:rPr>
      </w:pPr>
    </w:p>
    <w:p w14:paraId="2FDA37D0" w14:textId="77777777" w:rsidR="003B4009" w:rsidRDefault="003B4009" w:rsidP="003B4009">
      <w:pPr>
        <w:rPr>
          <w:szCs w:val="21"/>
        </w:rPr>
      </w:pPr>
    </w:p>
    <w:p w14:paraId="619BEE31" w14:textId="77777777" w:rsidR="003B4009" w:rsidRDefault="003B4009" w:rsidP="003B400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第二章 Restful风格的 URL</w:t>
      </w:r>
    </w:p>
    <w:p w14:paraId="360DC084" w14:textId="77777777" w:rsidR="003B4009" w:rsidRDefault="003B4009" w:rsidP="003B4009">
      <w:pPr>
        <w:rPr>
          <w:sz w:val="44"/>
          <w:szCs w:val="44"/>
        </w:rPr>
      </w:pPr>
    </w:p>
    <w:p w14:paraId="489F6550" w14:textId="77777777" w:rsidR="003B4009" w:rsidRDefault="003B4009" w:rsidP="003B4009">
      <w:pPr>
        <w:rPr>
          <w:szCs w:val="21"/>
        </w:rPr>
      </w:pPr>
      <w:r>
        <w:rPr>
          <w:rFonts w:hint="eastAsia"/>
          <w:szCs w:val="21"/>
        </w:rPr>
        <w:t>1 PathVaribale注解的作用</w:t>
      </w:r>
    </w:p>
    <w:p w14:paraId="25FE9457" w14:textId="77777777" w:rsidR="003B4009" w:rsidRDefault="003B4009" w:rsidP="003B4009">
      <w:pPr>
        <w:rPr>
          <w:szCs w:val="21"/>
        </w:rPr>
      </w:pPr>
      <w:r>
        <w:rPr>
          <w:rFonts w:hint="eastAsia"/>
          <w:szCs w:val="21"/>
        </w:rPr>
        <w:tab/>
        <w:t>用于绑定 url 中的占位符。例如：请求 url 中 /delete/{id}，这个{id}就是 url 占位符。  url 支持占位符是 spring3.0 之后加入的。是 springmvc 支持 rest 风格 URL 的一个重要标志。</w:t>
      </w:r>
    </w:p>
    <w:p w14:paraId="328DA51F" w14:textId="77777777" w:rsidR="003B4009" w:rsidRDefault="003B4009" w:rsidP="003B4009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 xml:space="preserve"> HiddentHttpMethodFilter的作用</w:t>
      </w:r>
    </w:p>
    <w:p w14:paraId="7F047617" w14:textId="77777777" w:rsidR="003B4009" w:rsidRDefault="003B4009" w:rsidP="003B4009">
      <w:pPr>
        <w:rPr>
          <w:szCs w:val="21"/>
        </w:rPr>
      </w:pPr>
      <w:r>
        <w:rPr>
          <w:rFonts w:hint="eastAsia"/>
          <w:szCs w:val="21"/>
        </w:rPr>
        <w:tab/>
        <w:t xml:space="preserve">用于如何如何去接收 </w:t>
      </w:r>
      <w:r>
        <w:rPr>
          <w:rFonts w:hint="eastAsia"/>
          <w:color w:val="FF0000"/>
          <w:szCs w:val="21"/>
        </w:rPr>
        <w:t>qut ,get,post,delete</w:t>
      </w:r>
      <w:r>
        <w:rPr>
          <w:rFonts w:hint="eastAsia"/>
          <w:szCs w:val="21"/>
        </w:rPr>
        <w:t>,四个请求方法如何接收</w:t>
      </w:r>
    </w:p>
    <w:p w14:paraId="69335CC5" w14:textId="77777777" w:rsidR="003B4009" w:rsidRDefault="003B4009" w:rsidP="003B4009">
      <w:pPr>
        <w:rPr>
          <w:szCs w:val="21"/>
        </w:rPr>
      </w:pPr>
      <w:r>
        <w:rPr>
          <w:rFonts w:hint="eastAsia"/>
          <w:szCs w:val="21"/>
        </w:rPr>
        <w:tab/>
      </w:r>
    </w:p>
    <w:p w14:paraId="727ADAB0" w14:textId="77777777" w:rsidR="003B4009" w:rsidRDefault="003B4009" w:rsidP="003B4009">
      <w:pPr>
        <w:rPr>
          <w:szCs w:val="21"/>
        </w:rPr>
      </w:pPr>
    </w:p>
    <w:p w14:paraId="6E248C11" w14:textId="77777777" w:rsidR="003B4009" w:rsidRDefault="003B4009" w:rsidP="003B4009">
      <w:pPr>
        <w:rPr>
          <w:szCs w:val="21"/>
        </w:rPr>
      </w:pPr>
    </w:p>
    <w:p w14:paraId="0B1E6B61" w14:textId="77777777" w:rsidR="003B4009" w:rsidRDefault="003B4009" w:rsidP="003B400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第三章  控制器方法的返回值</w:t>
      </w:r>
    </w:p>
    <w:p w14:paraId="290A1DD0" w14:textId="77777777" w:rsidR="003B4009" w:rsidRDefault="003B4009" w:rsidP="003B4009">
      <w:pPr>
        <w:rPr>
          <w:szCs w:val="21"/>
        </w:rPr>
      </w:pPr>
    </w:p>
    <w:p w14:paraId="04268989" w14:textId="77777777" w:rsidR="003B4009" w:rsidRDefault="003B4009" w:rsidP="003B4009">
      <w:pPr>
        <w:rPr>
          <w:szCs w:val="21"/>
        </w:rPr>
      </w:pPr>
      <w:r>
        <w:rPr>
          <w:rFonts w:hint="eastAsia"/>
          <w:szCs w:val="21"/>
        </w:rPr>
        <w:t>1,返回值分类</w:t>
      </w:r>
    </w:p>
    <w:p w14:paraId="5576FF7F" w14:textId="77777777" w:rsidR="003B4009" w:rsidRDefault="003B4009" w:rsidP="003B4009">
      <w:pPr>
        <w:rPr>
          <w:color w:val="FF0000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color w:val="FF0000"/>
          <w:szCs w:val="21"/>
        </w:rPr>
        <w:t>字符串,void,ModelAndView</w:t>
      </w:r>
    </w:p>
    <w:p w14:paraId="513483DA" w14:textId="77777777" w:rsidR="003B4009" w:rsidRDefault="003B4009" w:rsidP="003B4009">
      <w:pPr>
        <w:rPr>
          <w:szCs w:val="21"/>
        </w:rPr>
      </w:pPr>
      <w:r>
        <w:rPr>
          <w:rFonts w:hint="eastAsia"/>
          <w:szCs w:val="21"/>
        </w:rPr>
        <w:lastRenderedPageBreak/>
        <w:t>2,转发和重定向</w:t>
      </w:r>
    </w:p>
    <w:p w14:paraId="66B31E6E" w14:textId="77777777" w:rsidR="003B4009" w:rsidRDefault="003B4009" w:rsidP="003B4009">
      <w:pPr>
        <w:rPr>
          <w:color w:val="FF0000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color w:val="FF0000"/>
          <w:szCs w:val="21"/>
        </w:rPr>
        <w:t>Forward转发</w:t>
      </w:r>
    </w:p>
    <w:p w14:paraId="00A352CF" w14:textId="77777777" w:rsidR="003B4009" w:rsidRDefault="003B4009" w:rsidP="003B400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ab/>
        <w:t>Redirect重定向</w:t>
      </w:r>
    </w:p>
    <w:p w14:paraId="14AC7172" w14:textId="77777777" w:rsidR="003B4009" w:rsidRDefault="003B4009" w:rsidP="003B4009">
      <w:pPr>
        <w:rPr>
          <w:color w:val="FF0000"/>
          <w:szCs w:val="21"/>
        </w:rPr>
      </w:pPr>
    </w:p>
    <w:p w14:paraId="3688D644" w14:textId="77777777" w:rsidR="003B4009" w:rsidRDefault="003B4009" w:rsidP="003B4009">
      <w:pPr>
        <w:rPr>
          <w:color w:val="FF0000"/>
          <w:szCs w:val="21"/>
        </w:rPr>
      </w:pPr>
    </w:p>
    <w:p w14:paraId="3A90C85B" w14:textId="77777777" w:rsidR="003B4009" w:rsidRDefault="003B4009" w:rsidP="003B400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第四章  交互json数据</w:t>
      </w:r>
    </w:p>
    <w:p w14:paraId="5F631E87" w14:textId="77777777" w:rsidR="003B4009" w:rsidRDefault="003B4009" w:rsidP="003B4009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RequestBody的作用</w:t>
      </w:r>
    </w:p>
    <w:p w14:paraId="78970837" w14:textId="77777777" w:rsidR="003B4009" w:rsidRDefault="003B4009" w:rsidP="003B4009">
      <w:pPr>
        <w:rPr>
          <w:szCs w:val="21"/>
        </w:rPr>
      </w:pPr>
      <w:r>
        <w:rPr>
          <w:rFonts w:hint="eastAsia"/>
          <w:szCs w:val="21"/>
        </w:rPr>
        <w:t>用于获取请求体内容。 get 请求方式不适用</w:t>
      </w:r>
    </w:p>
    <w:p w14:paraId="55232AC1" w14:textId="77777777" w:rsidR="003B4009" w:rsidRDefault="003B4009" w:rsidP="003B4009">
      <w:pPr>
        <w:rPr>
          <w:szCs w:val="21"/>
        </w:rPr>
      </w:pPr>
      <w:r>
        <w:rPr>
          <w:rFonts w:hint="eastAsia"/>
          <w:szCs w:val="21"/>
        </w:rPr>
        <w:t>2. ResponseBody的作用</w:t>
      </w:r>
    </w:p>
    <w:p w14:paraId="412C02DC" w14:textId="77777777" w:rsidR="003B4009" w:rsidRDefault="003B4009" w:rsidP="003B4009">
      <w:pPr>
        <w:rPr>
          <w:szCs w:val="21"/>
        </w:rPr>
      </w:pPr>
      <w:r>
        <w:rPr>
          <w:rFonts w:hint="eastAsia"/>
          <w:szCs w:val="21"/>
        </w:rPr>
        <w:t>该注解用于将 Controller 的方法返回的对象，通过 HttpMessageConverter 接口转换为指定格式的 数据如：json,xml 等，通过 Response 响应给客户端</w:t>
      </w:r>
    </w:p>
    <w:p w14:paraId="5076761B" w14:textId="77777777" w:rsidR="003B4009" w:rsidRDefault="003B4009" w:rsidP="003B4009">
      <w:pPr>
        <w:rPr>
          <w:szCs w:val="21"/>
        </w:rPr>
      </w:pPr>
    </w:p>
    <w:p w14:paraId="6B9DCEE2" w14:textId="77777777" w:rsidR="003B4009" w:rsidRDefault="003B4009" w:rsidP="003B4009">
      <w:pPr>
        <w:rPr>
          <w:szCs w:val="21"/>
        </w:rPr>
      </w:pPr>
    </w:p>
    <w:p w14:paraId="2016B594" w14:textId="77777777" w:rsidR="003B4009" w:rsidRDefault="003B4009" w:rsidP="003B400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第五章 实现案例文件上传</w:t>
      </w:r>
    </w:p>
    <w:p w14:paraId="2240C3D0" w14:textId="77777777" w:rsidR="003B4009" w:rsidRDefault="003B4009" w:rsidP="003B4009">
      <w:pPr>
        <w:rPr>
          <w:szCs w:val="21"/>
        </w:rPr>
      </w:pPr>
    </w:p>
    <w:p w14:paraId="29A4BC42" w14:textId="77777777" w:rsidR="003B4009" w:rsidRDefault="003B4009" w:rsidP="003B4009">
      <w:pPr>
        <w:rPr>
          <w:szCs w:val="21"/>
        </w:rPr>
      </w:pPr>
      <w:r>
        <w:rPr>
          <w:rFonts w:hint="eastAsia"/>
          <w:szCs w:val="21"/>
        </w:rPr>
        <w:t>1,传统文件上传</w:t>
      </w:r>
    </w:p>
    <w:p w14:paraId="2FD70492" w14:textId="77777777" w:rsidR="003B4009" w:rsidRDefault="003B4009" w:rsidP="003B400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第一步:创建maven工程,</w:t>
      </w:r>
    </w:p>
    <w:p w14:paraId="66D731A6" w14:textId="77777777" w:rsidR="003B4009" w:rsidRDefault="003B4009" w:rsidP="003B400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第二步:导入commons-fileupload依赖</w:t>
      </w:r>
    </w:p>
    <w:p w14:paraId="68989A9F" w14:textId="77777777" w:rsidR="003B4009" w:rsidRDefault="003B4009" w:rsidP="003B400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第三步:编写jsp页面</w:t>
      </w:r>
    </w:p>
    <w:p w14:paraId="4170C67D" w14:textId="77777777" w:rsidR="003B4009" w:rsidRDefault="003B4009" w:rsidP="003B400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第四步:编写控制器</w:t>
      </w:r>
    </w:p>
    <w:p w14:paraId="1E7B8580" w14:textId="77777777" w:rsidR="003B4009" w:rsidRDefault="003B4009" w:rsidP="003B400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第五步:配置文件解析器</w:t>
      </w:r>
    </w:p>
    <w:p w14:paraId="03BD3C0C" w14:textId="77777777" w:rsidR="003B4009" w:rsidRDefault="003B4009" w:rsidP="003B400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lastRenderedPageBreak/>
        <w:t>核心代码: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szCs w:val="21"/>
        </w:rPr>
        <w:t>uploadFile.transferTo(new File(file, fileName));</w:t>
      </w:r>
    </w:p>
    <w:p w14:paraId="0DB542D9" w14:textId="77777777" w:rsidR="003B4009" w:rsidRDefault="003B4009" w:rsidP="003B400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2,跨服务器实现文件上传</w:t>
      </w:r>
    </w:p>
    <w:p w14:paraId="7DD231EE" w14:textId="77777777" w:rsidR="003B4009" w:rsidRDefault="003B4009" w:rsidP="003B400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第一步:分服务器的目的</w:t>
      </w:r>
    </w:p>
    <w:p w14:paraId="03D27306" w14:textId="77777777" w:rsidR="003B4009" w:rsidRDefault="003B4009" w:rsidP="003B400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第二步:准备两个服务器,并创建一个用与存放图片的工程</w:t>
      </w:r>
    </w:p>
    <w:p w14:paraId="3B934E86" w14:textId="77777777" w:rsidR="003B4009" w:rsidRDefault="003B4009" w:rsidP="003B400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第三步:导入jersey依赖</w:t>
      </w:r>
    </w:p>
    <w:p w14:paraId="1D383E01" w14:textId="77777777" w:rsidR="003B4009" w:rsidRDefault="003B4009" w:rsidP="003B400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第四步:写控制器实现上传图片</w:t>
      </w:r>
    </w:p>
    <w:p w14:paraId="11AF5F3E" w14:textId="77777777" w:rsidR="003B4009" w:rsidRDefault="003B4009" w:rsidP="003B400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第五步:编写jsp页面</w:t>
      </w:r>
    </w:p>
    <w:p w14:paraId="0FE58DD1" w14:textId="77777777" w:rsidR="003B4009" w:rsidRDefault="003B4009" w:rsidP="003B400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第六步:配置解析器</w:t>
      </w:r>
    </w:p>
    <w:p w14:paraId="747E388E" w14:textId="77777777" w:rsidR="003B4009" w:rsidRDefault="003B4009" w:rsidP="003B400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核心代码: </w:t>
      </w:r>
    </w:p>
    <w:p w14:paraId="294C912E" w14:textId="77777777" w:rsidR="003B4009" w:rsidRDefault="003B4009" w:rsidP="003B400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Client client = Client.create();</w:t>
      </w:r>
    </w:p>
    <w:p w14:paraId="796A5345" w14:textId="77777777" w:rsidR="003B4009" w:rsidRDefault="003B4009" w:rsidP="003B4009">
      <w:pPr>
        <w:rPr>
          <w:color w:val="FF0000"/>
          <w:szCs w:val="21"/>
        </w:rPr>
      </w:pPr>
    </w:p>
    <w:p w14:paraId="7F097BCB" w14:textId="77777777" w:rsidR="003B4009" w:rsidRDefault="003B4009" w:rsidP="003B400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WebResource resource = client.resource(imageUrl + fileName);</w:t>
      </w:r>
    </w:p>
    <w:p w14:paraId="29DF1328" w14:textId="77777777" w:rsidR="003B4009" w:rsidRDefault="003B4009" w:rsidP="003B4009">
      <w:pPr>
        <w:rPr>
          <w:color w:val="FF0000"/>
          <w:szCs w:val="21"/>
        </w:rPr>
      </w:pPr>
    </w:p>
    <w:p w14:paraId="6DEEBB79" w14:textId="77777777" w:rsidR="003B4009" w:rsidRDefault="003B4009" w:rsidP="003B400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String result = resource.put(String.class, uploadFile.getBytes());</w:t>
      </w:r>
    </w:p>
    <w:p w14:paraId="7A9AF7E8" w14:textId="77777777" w:rsidR="003B4009" w:rsidRDefault="003B4009" w:rsidP="003B4009">
      <w:pPr>
        <w:rPr>
          <w:color w:val="FF0000"/>
          <w:szCs w:val="21"/>
        </w:rPr>
      </w:pPr>
    </w:p>
    <w:p w14:paraId="26256F4D" w14:textId="77777777" w:rsidR="003B4009" w:rsidRDefault="003B4009" w:rsidP="003B400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第六章 自定义异常</w:t>
      </w:r>
    </w:p>
    <w:p w14:paraId="052BA5BB" w14:textId="77777777" w:rsidR="003B4009" w:rsidRDefault="003B4009" w:rsidP="003B4009">
      <w:pPr>
        <w:rPr>
          <w:szCs w:val="21"/>
        </w:rPr>
      </w:pPr>
      <w:r>
        <w:rPr>
          <w:rFonts w:hint="eastAsia"/>
          <w:szCs w:val="21"/>
        </w:rPr>
        <w:t>1,自定义异常处理器</w:t>
      </w:r>
    </w:p>
    <w:p w14:paraId="7681B8B8" w14:textId="77777777" w:rsidR="003B4009" w:rsidRDefault="003B4009" w:rsidP="003B4009">
      <w:pPr>
        <w:rPr>
          <w:szCs w:val="21"/>
        </w:rPr>
      </w:pPr>
      <w:r>
        <w:rPr>
          <w:rFonts w:hint="eastAsia"/>
          <w:szCs w:val="21"/>
        </w:rPr>
        <w:t>2,配置异常处理器</w:t>
      </w:r>
    </w:p>
    <w:p w14:paraId="6998571D" w14:textId="77777777" w:rsidR="003B4009" w:rsidRDefault="003B4009" w:rsidP="003B4009">
      <w:pPr>
        <w:rPr>
          <w:szCs w:val="21"/>
        </w:rPr>
      </w:pPr>
    </w:p>
    <w:p w14:paraId="3743D02A" w14:textId="77777777" w:rsidR="00D702C3" w:rsidRDefault="00D702C3"/>
    <w:sectPr w:rsidR="00D702C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96164D" w14:textId="77777777" w:rsidR="002B0C94" w:rsidRDefault="002B0C94" w:rsidP="000910EF">
      <w:r>
        <w:separator/>
      </w:r>
    </w:p>
  </w:endnote>
  <w:endnote w:type="continuationSeparator" w:id="0">
    <w:p w14:paraId="6CA3429F" w14:textId="77777777" w:rsidR="002B0C94" w:rsidRDefault="002B0C94" w:rsidP="000910EF">
      <w:r>
        <w:continuationSeparator/>
      </w:r>
    </w:p>
  </w:endnote>
  <w:endnote w:type="continuationNotice" w:id="1">
    <w:p w14:paraId="7FA25BEC" w14:textId="77777777" w:rsidR="002B0C94" w:rsidRDefault="002B0C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E607E" w14:textId="77777777" w:rsidR="00536421" w:rsidRDefault="0053642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CCB64" w14:textId="77777777" w:rsidR="002B0C94" w:rsidRDefault="002B0C94" w:rsidP="000910EF">
      <w:r>
        <w:separator/>
      </w:r>
    </w:p>
  </w:footnote>
  <w:footnote w:type="continuationSeparator" w:id="0">
    <w:p w14:paraId="3E446A80" w14:textId="77777777" w:rsidR="002B0C94" w:rsidRDefault="002B0C94" w:rsidP="000910EF">
      <w:r>
        <w:continuationSeparator/>
      </w:r>
    </w:p>
  </w:footnote>
  <w:footnote w:type="continuationNotice" w:id="1">
    <w:p w14:paraId="33BAB3B5" w14:textId="77777777" w:rsidR="002B0C94" w:rsidRDefault="002B0C9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BDC3D" w14:textId="77777777" w:rsidR="00536421" w:rsidRDefault="005364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11"/>
    <w:rsid w:val="000608FF"/>
    <w:rsid w:val="000910EF"/>
    <w:rsid w:val="002B0C94"/>
    <w:rsid w:val="003B4009"/>
    <w:rsid w:val="00536421"/>
    <w:rsid w:val="00956A11"/>
    <w:rsid w:val="00D702C3"/>
    <w:rsid w:val="00F3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0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0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0EF"/>
    <w:rPr>
      <w:sz w:val="18"/>
      <w:szCs w:val="18"/>
    </w:rPr>
  </w:style>
  <w:style w:type="paragraph" w:styleId="a5">
    <w:name w:val="Revision"/>
    <w:hidden/>
    <w:uiPriority w:val="99"/>
    <w:semiHidden/>
    <w:rsid w:val="00536421"/>
  </w:style>
  <w:style w:type="paragraph" w:styleId="a6">
    <w:name w:val="Balloon Text"/>
    <w:basedOn w:val="a"/>
    <w:link w:val="Char1"/>
    <w:uiPriority w:val="99"/>
    <w:semiHidden/>
    <w:unhideWhenUsed/>
    <w:rsid w:val="005364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64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0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0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0EF"/>
    <w:rPr>
      <w:sz w:val="18"/>
      <w:szCs w:val="18"/>
    </w:rPr>
  </w:style>
  <w:style w:type="paragraph" w:styleId="a5">
    <w:name w:val="Revision"/>
    <w:hidden/>
    <w:uiPriority w:val="99"/>
    <w:semiHidden/>
    <w:rsid w:val="00536421"/>
  </w:style>
  <w:style w:type="paragraph" w:styleId="a6">
    <w:name w:val="Balloon Text"/>
    <w:basedOn w:val="a"/>
    <w:link w:val="Char1"/>
    <w:uiPriority w:val="99"/>
    <w:semiHidden/>
    <w:unhideWhenUsed/>
    <w:rsid w:val="005364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64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EE8B0-29F2-4CF9-8419-6460E8642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1116</Characters>
  <Application>Microsoft Office Word</Application>
  <DocSecurity>0</DocSecurity>
  <Lines>9</Lines>
  <Paragraphs>2</Paragraphs>
  <ScaleCrop>false</ScaleCrop>
  <Company>P R C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2018-09-11T10:32:00Z</dcterms:created>
  <dcterms:modified xsi:type="dcterms:W3CDTF">2018-11-08T12:48:00Z</dcterms:modified>
</cp:coreProperties>
</file>